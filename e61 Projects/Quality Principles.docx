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3301"/>
        <w:gridCol w:w="3424"/>
      </w:tblGrid>
      <w:tr w:rsidR="005615C1" w:rsidRPr="005615C1" w14:paraId="0D59F35C" w14:textId="77777777" w:rsidTr="00561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B12B4" w14:textId="77777777" w:rsidR="005615C1" w:rsidRPr="005615C1" w:rsidRDefault="005615C1" w:rsidP="005615C1">
            <w:pPr>
              <w:rPr>
                <w:b/>
                <w:bCs/>
              </w:rPr>
            </w:pPr>
            <w:r w:rsidRPr="005615C1">
              <w:rPr>
                <w:b/>
                <w:bCs/>
              </w:rPr>
              <w:t>Quality Principle</w:t>
            </w:r>
          </w:p>
        </w:tc>
        <w:tc>
          <w:tcPr>
            <w:tcW w:w="0" w:type="auto"/>
            <w:vAlign w:val="center"/>
            <w:hideMark/>
          </w:tcPr>
          <w:p w14:paraId="1BD94315" w14:textId="77777777" w:rsidR="005615C1" w:rsidRPr="005615C1" w:rsidRDefault="005615C1" w:rsidP="005615C1">
            <w:pPr>
              <w:rPr>
                <w:b/>
                <w:bCs/>
              </w:rPr>
            </w:pPr>
            <w:r w:rsidRPr="005615C1">
              <w:rPr>
                <w:b/>
                <w:bCs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78EF3F3D" w14:textId="77777777" w:rsidR="005615C1" w:rsidRPr="005615C1" w:rsidRDefault="005615C1" w:rsidP="005615C1">
            <w:pPr>
              <w:rPr>
                <w:b/>
                <w:bCs/>
              </w:rPr>
            </w:pPr>
            <w:r w:rsidRPr="005615C1">
              <w:rPr>
                <w:b/>
                <w:bCs/>
              </w:rPr>
              <w:t>How We Achieve It</w:t>
            </w:r>
          </w:p>
        </w:tc>
      </w:tr>
      <w:tr w:rsidR="005615C1" w:rsidRPr="005615C1" w14:paraId="282A1D1B" w14:textId="77777777" w:rsidTr="00561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9CEFD" w14:textId="6FECEB90" w:rsidR="005615C1" w:rsidRPr="005615C1" w:rsidRDefault="005615C1" w:rsidP="005615C1">
            <w:r w:rsidRPr="005615C1">
              <w:rPr>
                <w:b/>
                <w:bCs/>
              </w:rPr>
              <w:t>Collaboration &amp; External Validation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E68D17" w14:textId="766238CD" w:rsidR="005615C1" w:rsidRPr="005615C1" w:rsidRDefault="005615C1" w:rsidP="005615C1">
            <w:r w:rsidRPr="005615C1">
              <w:t>Quality emerges from engaging others rather than working in isolation</w:t>
            </w:r>
            <w: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0EB97DD6" w14:textId="56E621F0" w:rsidR="005615C1" w:rsidRDefault="005615C1" w:rsidP="005615C1">
            <w:r w:rsidRPr="005615C1">
              <w:t>• Early stakeholder consultation on research design</w:t>
            </w:r>
            <w:r>
              <w:t xml:space="preserve"> and policy question</w:t>
            </w:r>
            <w:r w:rsidR="002C3312">
              <w:t>s</w:t>
            </w:r>
          </w:p>
          <w:p w14:paraId="187902FE" w14:textId="19F26315" w:rsidR="005615C1" w:rsidRDefault="005615C1" w:rsidP="005615C1">
            <w:r w:rsidRPr="005615C1">
              <w:t>• Peer review during clearance processes</w:t>
            </w:r>
            <w:r>
              <w:t xml:space="preserve"> </w:t>
            </w:r>
          </w:p>
          <w:p w14:paraId="7A1BFDF0" w14:textId="46E47E3B" w:rsidR="005615C1" w:rsidRDefault="005615C1" w:rsidP="005615C1">
            <w:r w:rsidRPr="005615C1">
              <w:t xml:space="preserve">• External expert input </w:t>
            </w:r>
            <w:r w:rsidR="002C3312">
              <w:t xml:space="preserve">(including from policymakers) </w:t>
            </w:r>
            <w:r w:rsidRPr="005615C1">
              <w:t>at key project stages</w:t>
            </w:r>
          </w:p>
          <w:p w14:paraId="6BBF6247" w14:textId="58D83953" w:rsidR="005615C1" w:rsidRPr="005615C1" w:rsidRDefault="005615C1" w:rsidP="005615C1">
            <w:r w:rsidRPr="005615C1">
              <w:t>• Internal presentations before external release</w:t>
            </w:r>
          </w:p>
        </w:tc>
      </w:tr>
      <w:tr w:rsidR="005615C1" w:rsidRPr="005615C1" w14:paraId="3356F1A2" w14:textId="77777777" w:rsidTr="00561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4A14" w14:textId="77777777" w:rsidR="005615C1" w:rsidRPr="005615C1" w:rsidRDefault="005615C1" w:rsidP="005615C1">
            <w:r w:rsidRPr="005615C1">
              <w:rPr>
                <w:b/>
                <w:bCs/>
              </w:rPr>
              <w:t>Rigor &amp; Reproducibility</w:t>
            </w:r>
          </w:p>
        </w:tc>
        <w:tc>
          <w:tcPr>
            <w:tcW w:w="0" w:type="auto"/>
            <w:vAlign w:val="center"/>
            <w:hideMark/>
          </w:tcPr>
          <w:p w14:paraId="3045E717" w14:textId="77777777" w:rsidR="005615C1" w:rsidRPr="005615C1" w:rsidRDefault="005615C1" w:rsidP="005615C1">
            <w:r w:rsidRPr="005615C1">
              <w:t>Work must be technically sound and independently verifiable</w:t>
            </w:r>
          </w:p>
        </w:tc>
        <w:tc>
          <w:tcPr>
            <w:tcW w:w="0" w:type="auto"/>
            <w:vAlign w:val="center"/>
            <w:hideMark/>
          </w:tcPr>
          <w:p w14:paraId="6F523146" w14:textId="77777777" w:rsidR="005615C1" w:rsidRDefault="005615C1" w:rsidP="005615C1">
            <w:r w:rsidRPr="005615C1">
              <w:t>• Code runs end-to-end in clean environments</w:t>
            </w:r>
          </w:p>
          <w:p w14:paraId="1406BDC9" w14:textId="77777777" w:rsidR="005615C1" w:rsidRDefault="005615C1" w:rsidP="005615C1">
            <w:r w:rsidRPr="005615C1">
              <w:t>• Analysis includes basic data checks and sanity tests</w:t>
            </w:r>
          </w:p>
          <w:p w14:paraId="1FCE02AE" w14:textId="77777777" w:rsidR="005615C1" w:rsidRDefault="005615C1" w:rsidP="005615C1">
            <w:pPr>
              <w:rPr>
                <w:ins w:id="0" w:author="Matt Nolan" w:date="2025-07-30T10:31:00Z" w16du:dateUtc="2025-07-30T00:31:00Z"/>
              </w:rPr>
            </w:pPr>
            <w:r w:rsidRPr="005615C1">
              <w:t>• Documentation enables replication by others</w:t>
            </w:r>
          </w:p>
          <w:p w14:paraId="78948EB2" w14:textId="3F3B6884" w:rsidR="00D30BA5" w:rsidRDefault="00D30BA5" w:rsidP="005615C1">
            <w:commentRangeStart w:id="1"/>
            <w:ins w:id="2" w:author="Matt Nolan" w:date="2025-07-30T10:31:00Z" w16du:dateUtc="2025-07-30T00:31:00Z">
              <w:r w:rsidRPr="005615C1">
                <w:t>• Readable code with meaningful variable names</w:t>
              </w:r>
            </w:ins>
            <w:commentRangeEnd w:id="1"/>
            <w:ins w:id="3" w:author="Matt Nolan" w:date="2025-07-30T10:32:00Z" w16du:dateUtc="2025-07-30T00:32:00Z">
              <w:r>
                <w:rPr>
                  <w:rStyle w:val="CommentReference"/>
                </w:rPr>
                <w:commentReference w:id="1"/>
              </w:r>
            </w:ins>
          </w:p>
          <w:p w14:paraId="06D44797" w14:textId="5C3DED17" w:rsidR="005615C1" w:rsidRDefault="005615C1" w:rsidP="005615C1">
            <w:r w:rsidRPr="005615C1">
              <w:t xml:space="preserve">• Results can be </w:t>
            </w:r>
            <w:proofErr w:type="gramStart"/>
            <w:r w:rsidRPr="005615C1">
              <w:t>cross-verified</w:t>
            </w:r>
            <w:proofErr w:type="gramEnd"/>
            <w:r w:rsidRPr="005615C1">
              <w:t xml:space="preserve"> against </w:t>
            </w:r>
            <w:del w:id="4" w:author="Matt Nolan" w:date="2025-07-30T10:30:00Z" w16du:dateUtc="2025-07-30T00:30:00Z">
              <w:r w:rsidRPr="005615C1" w:rsidDel="00D30BA5">
                <w:delText>outputs</w:delText>
              </w:r>
            </w:del>
            <w:ins w:id="5" w:author="Matt Nolan" w:date="2025-07-30T10:30:00Z" w16du:dateUtc="2025-07-30T00:30:00Z">
              <w:r w:rsidR="00D30BA5">
                <w:t>external benchmarks</w:t>
              </w:r>
            </w:ins>
          </w:p>
          <w:p w14:paraId="04BF20B8" w14:textId="6C1AB030" w:rsidR="002C3312" w:rsidRPr="005615C1" w:rsidRDefault="002C3312" w:rsidP="005615C1">
            <w:r w:rsidRPr="005615C1">
              <w:t xml:space="preserve">• </w:t>
            </w:r>
            <w:r w:rsidRPr="002C3312">
              <w:t>Policy implications clearly linked to evidence</w:t>
            </w:r>
          </w:p>
        </w:tc>
      </w:tr>
      <w:tr w:rsidR="005615C1" w:rsidRPr="005615C1" w14:paraId="0D105E5D" w14:textId="77777777" w:rsidTr="00561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0B5EF" w14:textId="77777777" w:rsidR="005615C1" w:rsidRPr="005615C1" w:rsidRDefault="005615C1" w:rsidP="005615C1">
            <w:r w:rsidRPr="005615C1">
              <w:rPr>
                <w:b/>
                <w:bCs/>
              </w:rPr>
              <w:t>Clarity &amp; Accessibility</w:t>
            </w:r>
          </w:p>
        </w:tc>
        <w:tc>
          <w:tcPr>
            <w:tcW w:w="0" w:type="auto"/>
            <w:vAlign w:val="center"/>
            <w:hideMark/>
          </w:tcPr>
          <w:p w14:paraId="49D062BF" w14:textId="77777777" w:rsidR="005615C1" w:rsidRPr="005615C1" w:rsidRDefault="005615C1" w:rsidP="005615C1">
            <w:r w:rsidRPr="005615C1">
              <w:t>Research must be understandable and useful to intended audiences</w:t>
            </w:r>
          </w:p>
        </w:tc>
        <w:tc>
          <w:tcPr>
            <w:tcW w:w="0" w:type="auto"/>
            <w:vAlign w:val="center"/>
            <w:hideMark/>
          </w:tcPr>
          <w:p w14:paraId="7AD581F6" w14:textId="77777777" w:rsidR="005615C1" w:rsidRDefault="005615C1" w:rsidP="005615C1">
            <w:r w:rsidRPr="005615C1">
              <w:t>• Clear writing tailored to audience expertise</w:t>
            </w:r>
          </w:p>
          <w:p w14:paraId="50452E03" w14:textId="764EF5F5" w:rsidR="002C3312" w:rsidRDefault="002C3312" w:rsidP="005615C1">
            <w:r w:rsidRPr="005615C1">
              <w:t xml:space="preserve">• </w:t>
            </w:r>
            <w:r>
              <w:t>Graphics and branding meet internal standards</w:t>
            </w:r>
          </w:p>
          <w:p w14:paraId="64C79BEC" w14:textId="6DEC7E46" w:rsidR="005615C1" w:rsidDel="00D30BA5" w:rsidRDefault="005615C1" w:rsidP="005615C1">
            <w:pPr>
              <w:rPr>
                <w:del w:id="6" w:author="Matt Nolan" w:date="2025-07-30T10:31:00Z" w16du:dateUtc="2025-07-30T00:31:00Z"/>
              </w:rPr>
            </w:pPr>
            <w:del w:id="7" w:author="Matt Nolan" w:date="2025-07-30T10:31:00Z" w16du:dateUtc="2025-07-30T00:31:00Z">
              <w:r w:rsidRPr="005615C1" w:rsidDel="00D30BA5">
                <w:delText>• Readable code with meaningful variable names</w:delText>
              </w:r>
            </w:del>
          </w:p>
          <w:p w14:paraId="014E51A5" w14:textId="2EA5037E" w:rsidR="002C3312" w:rsidRDefault="002C3312" w:rsidP="005615C1">
            <w:r w:rsidRPr="005615C1">
              <w:t xml:space="preserve">• </w:t>
            </w:r>
            <w:r w:rsidRPr="002C3312">
              <w:t xml:space="preserve">Research addresses </w:t>
            </w:r>
            <w:r>
              <w:t xml:space="preserve">actionable </w:t>
            </w:r>
            <w:r w:rsidRPr="002C3312">
              <w:t>policy questions</w:t>
            </w:r>
          </w:p>
          <w:p w14:paraId="5A6919D1" w14:textId="554EA246" w:rsidR="005615C1" w:rsidRPr="005615C1" w:rsidRDefault="005615C1" w:rsidP="005615C1">
            <w:r w:rsidRPr="005615C1">
              <w:t>• Logical organi</w:t>
            </w:r>
            <w:r>
              <w:t>s</w:t>
            </w:r>
            <w:r w:rsidRPr="005615C1">
              <w:t>ation and presentation</w:t>
            </w:r>
          </w:p>
        </w:tc>
      </w:tr>
    </w:tbl>
    <w:p w14:paraId="50530205" w14:textId="77777777" w:rsidR="00AF3CEA" w:rsidRDefault="00AF3CEA"/>
    <w:sectPr w:rsidR="00AF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att Nolan" w:date="2025-07-30T10:32:00Z" w:initials="MN">
    <w:p w14:paraId="4FA54EFD" w14:textId="77777777" w:rsidR="00D30BA5" w:rsidRDefault="00D30BA5" w:rsidP="00D30BA5">
      <w:pPr>
        <w:pStyle w:val="CommentText"/>
      </w:pPr>
      <w:r>
        <w:rPr>
          <w:rStyle w:val="CommentReference"/>
        </w:rPr>
        <w:annotationRef/>
      </w:r>
      <w:r>
        <w:t>Shifting code clarity to rigor as at this stage it is mainly used in the QA process.</w:t>
      </w:r>
      <w:r>
        <w:br/>
      </w:r>
      <w:r>
        <w:br/>
        <w:t>If we were to start releasing code publicly could also add this below - and would need some additions to QA recs ☺️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FA54E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886F714" w16cex:dateUtc="2025-07-30T0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FA54EFD" w16cid:durableId="4886F7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tt Nolan">
    <w15:presenceInfo w15:providerId="AD" w15:userId="S::matt.nolan@e61.in::a62ef2e7-69e7-438f-a0a1-6155e204b9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C1"/>
    <w:rsid w:val="002C3312"/>
    <w:rsid w:val="003F36A2"/>
    <w:rsid w:val="005615C1"/>
    <w:rsid w:val="00571641"/>
    <w:rsid w:val="006203C8"/>
    <w:rsid w:val="00AF3CEA"/>
    <w:rsid w:val="00B037CC"/>
    <w:rsid w:val="00D30BA5"/>
    <w:rsid w:val="00E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8E87"/>
  <w15:chartTrackingRefBased/>
  <w15:docId w15:val="{D3A7EF1E-2216-431C-829B-6671D575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5C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30BA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30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0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0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B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DA10-659B-4160-8F52-F0902C54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Kizzy Gandy</dc:creator>
  <cp:keywords/>
  <dc:description/>
  <cp:lastModifiedBy>Matt Nolan</cp:lastModifiedBy>
  <cp:revision>2</cp:revision>
  <dcterms:created xsi:type="dcterms:W3CDTF">2025-07-30T00:33:00Z</dcterms:created>
  <dcterms:modified xsi:type="dcterms:W3CDTF">2025-07-30T00:33:00Z</dcterms:modified>
</cp:coreProperties>
</file>